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25C1" w14:textId="77777777" w:rsidR="00B97C6E" w:rsidRDefault="002615C2" w:rsidP="00081DD4">
      <w:pPr>
        <w:jc w:val="center"/>
        <w:rPr>
          <w:sz w:val="40"/>
          <w:szCs w:val="40"/>
          <w:u w:val="single"/>
        </w:rPr>
      </w:pPr>
      <w:r w:rsidRPr="001E13E5">
        <w:rPr>
          <w:sz w:val="40"/>
          <w:szCs w:val="40"/>
          <w:u w:val="single"/>
        </w:rPr>
        <w:t xml:space="preserve">Cahier des charges </w:t>
      </w:r>
      <w:r w:rsidR="00081DD4" w:rsidRPr="001E13E5">
        <w:rPr>
          <w:sz w:val="40"/>
          <w:szCs w:val="40"/>
          <w:u w:val="single"/>
        </w:rPr>
        <w:t>IOTIAQUARIUM</w:t>
      </w:r>
    </w:p>
    <w:p w14:paraId="6FF41F92" w14:textId="77777777" w:rsidR="001E13E5" w:rsidRDefault="001E13E5" w:rsidP="00081DD4">
      <w:pPr>
        <w:jc w:val="center"/>
        <w:rPr>
          <w:sz w:val="40"/>
          <w:szCs w:val="40"/>
          <w:u w:val="single"/>
        </w:rPr>
      </w:pPr>
    </w:p>
    <w:p w14:paraId="036C28AB" w14:textId="77777777" w:rsidR="001E13E5" w:rsidRPr="001E13E5" w:rsidRDefault="001E13E5" w:rsidP="00081DD4">
      <w:pPr>
        <w:jc w:val="center"/>
        <w:rPr>
          <w:sz w:val="40"/>
          <w:szCs w:val="40"/>
          <w:u w:val="single"/>
        </w:rPr>
      </w:pPr>
    </w:p>
    <w:p w14:paraId="6760C8B6" w14:textId="77777777" w:rsidR="0011315A" w:rsidRPr="001E13E5" w:rsidRDefault="0011315A" w:rsidP="0011315A">
      <w:pPr>
        <w:rPr>
          <w:color w:val="FF0000"/>
          <w:u w:val="single"/>
        </w:rPr>
      </w:pPr>
      <w:r w:rsidRPr="001E13E5">
        <w:rPr>
          <w:color w:val="FF0000"/>
        </w:rPr>
        <w:t>Expression du besoin :</w:t>
      </w:r>
    </w:p>
    <w:p w14:paraId="0700EED9" w14:textId="77777777" w:rsidR="0011315A" w:rsidRDefault="0011315A" w:rsidP="0011315A">
      <w:r w:rsidRPr="0011315A">
        <w:t>IOTIAQUARIUM a pour but d’aider à prendre soin de vos poissons en automatisant les tâches de contrôle et de maintenance.</w:t>
      </w:r>
      <w:r>
        <w:t xml:space="preserve"> L’objectif est de communiquer des données liées à la survie de la faune et de la flore à une application qui génèrera des alertes et permettra d’intervenir sur les actionneurs. Contrairement à la nature, un aquarium n’est pas un environnement autonome et a besoin d’une assistance constante, ces tâches sont le plus souvent assurées manuellement et donc susceptible d’erreurs, le système devra donc reproduire au mieux un milieu de vie viable avec un minimum d’intervention humaine.</w:t>
      </w:r>
    </w:p>
    <w:p w14:paraId="49D7B08E" w14:textId="77777777" w:rsidR="001E13E5" w:rsidRDefault="001E13E5" w:rsidP="0011315A"/>
    <w:p w14:paraId="729D1A7D" w14:textId="77777777" w:rsidR="0011315A" w:rsidRPr="001E13E5" w:rsidRDefault="0011315A" w:rsidP="0011315A">
      <w:pPr>
        <w:rPr>
          <w:color w:val="FF0000"/>
        </w:rPr>
      </w:pPr>
      <w:r w:rsidRPr="001E13E5">
        <w:rPr>
          <w:color w:val="FF0000"/>
        </w:rPr>
        <w:t>Problématiques :</w:t>
      </w:r>
    </w:p>
    <w:p w14:paraId="100E24A0" w14:textId="77777777" w:rsidR="0011315A" w:rsidRDefault="0011315A" w:rsidP="0011315A">
      <w:pPr>
        <w:pStyle w:val="Paragraphedeliste"/>
        <w:numPr>
          <w:ilvl w:val="0"/>
          <w:numId w:val="1"/>
        </w:numPr>
      </w:pPr>
      <w:r>
        <w:t>Alimenter les poissons.</w:t>
      </w:r>
    </w:p>
    <w:p w14:paraId="099FC14E" w14:textId="77777777" w:rsidR="0011315A" w:rsidRDefault="0011315A" w:rsidP="0011315A">
      <w:pPr>
        <w:pStyle w:val="Paragraphedeliste"/>
        <w:numPr>
          <w:ilvl w:val="0"/>
          <w:numId w:val="1"/>
        </w:numPr>
      </w:pPr>
      <w:r>
        <w:t>Allumer/éteindre la lumière.</w:t>
      </w:r>
    </w:p>
    <w:p w14:paraId="50C78322" w14:textId="77777777" w:rsidR="0011315A" w:rsidRDefault="0011315A" w:rsidP="0011315A">
      <w:pPr>
        <w:pStyle w:val="Paragraphedeliste"/>
        <w:numPr>
          <w:ilvl w:val="0"/>
          <w:numId w:val="1"/>
        </w:numPr>
      </w:pPr>
      <w:r>
        <w:t>Entretien de l’eau.</w:t>
      </w:r>
    </w:p>
    <w:p w14:paraId="10FE993A" w14:textId="77777777" w:rsidR="0011315A" w:rsidRDefault="0011315A" w:rsidP="0011315A">
      <w:pPr>
        <w:pStyle w:val="Paragraphedeliste"/>
        <w:numPr>
          <w:ilvl w:val="0"/>
          <w:numId w:val="1"/>
        </w:numPr>
      </w:pPr>
      <w:r>
        <w:t>Hyper-vision de l’environnement.</w:t>
      </w:r>
    </w:p>
    <w:p w14:paraId="124912CD" w14:textId="77777777" w:rsidR="001E13E5" w:rsidRDefault="001E13E5" w:rsidP="001E13E5"/>
    <w:p w14:paraId="1862F5F3" w14:textId="77777777" w:rsidR="001E13E5" w:rsidRDefault="001E13E5" w:rsidP="001E13E5"/>
    <w:p w14:paraId="27823CF3" w14:textId="77777777" w:rsidR="0011315A" w:rsidRPr="001E13E5" w:rsidRDefault="0011315A" w:rsidP="0011315A">
      <w:pPr>
        <w:rPr>
          <w:color w:val="FF0000"/>
        </w:rPr>
      </w:pPr>
      <w:r w:rsidRPr="001E13E5">
        <w:rPr>
          <w:color w:val="FF0000"/>
        </w:rPr>
        <w:t>Solution proposée :</w:t>
      </w:r>
    </w:p>
    <w:p w14:paraId="4A690FAB" w14:textId="77777777" w:rsidR="0011315A" w:rsidRDefault="0011315A">
      <w:r w:rsidRPr="0011315A">
        <w:t>Six capteurs sont utilisés dans la plate-forme pour mesurer les paramètres clés de l'aquarium, tels</w:t>
      </w:r>
      <w:r>
        <w:t xml:space="preserve"> que la température, le pH</w:t>
      </w:r>
      <w:r w:rsidRPr="0011315A">
        <w:t>, et d'autres pour contrôler l'état de l'aquariu</w:t>
      </w:r>
      <w:r>
        <w:t>m (niveau et fuites, luminosité). De plus, il y a 3</w:t>
      </w:r>
      <w:r w:rsidRPr="0011315A">
        <w:t xml:space="preserve"> actionneurs différents pour automatiser des tâches telles que nourrir les poissons, l'activation des pompes pour le changement d'eau, le contrôle de l'intensité de la lumière pour simuler les cycles jour/nuit et créer un réflexe de Pavlov pour l’alimentation des</w:t>
      </w:r>
      <w:r>
        <w:t xml:space="preserve"> poissons</w:t>
      </w:r>
      <w:r w:rsidRPr="0011315A">
        <w:t>.</w:t>
      </w:r>
      <w:r>
        <w:t xml:space="preserve"> </w:t>
      </w:r>
      <w:r w:rsidRPr="0011315A">
        <w:t>Une API complète sera créée pour contrôler facilement l</w:t>
      </w:r>
      <w:r>
        <w:t>e système via un Raspberry. N</w:t>
      </w:r>
      <w:r w:rsidRPr="0011315A">
        <w:t>ous prévoyons également de concevoir une application web qui permettra de stocker dans une base de données les</w:t>
      </w:r>
      <w:r>
        <w:t xml:space="preserve"> </w:t>
      </w:r>
      <w:r w:rsidRPr="0011315A">
        <w:t>informations recueillies et de les visualiser à partir d'un nav</w:t>
      </w:r>
      <w:r>
        <w:t>igateur et d'appareils iPhone/</w:t>
      </w:r>
      <w:r w:rsidRPr="0011315A">
        <w:t>Android</w:t>
      </w:r>
      <w:r>
        <w:t>.</w:t>
      </w:r>
    </w:p>
    <w:p w14:paraId="3B8AE159" w14:textId="77777777" w:rsidR="00411225" w:rsidRDefault="00411225"/>
    <w:p w14:paraId="59F3DF15" w14:textId="77777777" w:rsidR="00240175" w:rsidRDefault="00240175" w:rsidP="00411225">
      <w:pPr>
        <w:rPr>
          <w:color w:val="FF0000"/>
        </w:rPr>
      </w:pPr>
    </w:p>
    <w:p w14:paraId="7BC21AF7" w14:textId="77777777" w:rsidR="00240175" w:rsidRDefault="00240175" w:rsidP="00411225">
      <w:pPr>
        <w:rPr>
          <w:color w:val="FF0000"/>
        </w:rPr>
      </w:pPr>
    </w:p>
    <w:p w14:paraId="60917CF9" w14:textId="77777777" w:rsidR="00240175" w:rsidRDefault="00240175" w:rsidP="00411225">
      <w:pPr>
        <w:rPr>
          <w:color w:val="FF0000"/>
        </w:rPr>
      </w:pPr>
    </w:p>
    <w:p w14:paraId="4874576A" w14:textId="77777777" w:rsidR="00240175" w:rsidRDefault="00240175" w:rsidP="00411225">
      <w:pPr>
        <w:rPr>
          <w:color w:val="FF0000"/>
        </w:rPr>
      </w:pPr>
    </w:p>
    <w:p w14:paraId="324A5A1F" w14:textId="77777777" w:rsidR="00240175" w:rsidRDefault="00240175" w:rsidP="00411225">
      <w:pPr>
        <w:rPr>
          <w:color w:val="FF0000"/>
        </w:rPr>
      </w:pPr>
    </w:p>
    <w:p w14:paraId="69701E37" w14:textId="77777777" w:rsidR="00240175" w:rsidRDefault="00240175" w:rsidP="00411225">
      <w:pPr>
        <w:rPr>
          <w:color w:val="FF0000"/>
        </w:rPr>
      </w:pPr>
    </w:p>
    <w:p w14:paraId="0D4424B6" w14:textId="77777777" w:rsidR="00411225" w:rsidRDefault="00411225" w:rsidP="00411225">
      <w:pPr>
        <w:rPr>
          <w:color w:val="FF0000"/>
        </w:rPr>
      </w:pPr>
      <w:r>
        <w:rPr>
          <w:color w:val="FF0000"/>
        </w:rPr>
        <w:lastRenderedPageBreak/>
        <w:t>Fonctionnalité</w:t>
      </w:r>
      <w:r w:rsidR="00240175">
        <w:rPr>
          <w:color w:val="FF0000"/>
        </w:rPr>
        <w:t>s</w:t>
      </w:r>
      <w:r w:rsidRPr="001E13E5">
        <w:rPr>
          <w:color w:val="FF0000"/>
        </w:rPr>
        <w:t xml:space="preserve"> :</w:t>
      </w:r>
    </w:p>
    <w:p w14:paraId="0A410FD8"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67"/>
        <w:gridCol w:w="7669"/>
      </w:tblGrid>
      <w:tr w:rsidR="00411225" w:rsidRPr="00411225" w14:paraId="7299D9EF" w14:textId="77777777" w:rsidTr="00411225">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098E02" w14:textId="77777777" w:rsidR="00411225" w:rsidRPr="00E3103B" w:rsidRDefault="00411225" w:rsidP="00E3103B">
            <w:pPr>
              <w:pStyle w:val="Paragraphedeliste"/>
              <w:numPr>
                <w:ilvl w:val="0"/>
                <w:numId w:val="1"/>
              </w:numPr>
            </w:pPr>
            <w:r w:rsidRPr="00411225">
              <w:rPr>
                <w:rFonts w:ascii="Helvetica" w:eastAsia="Times New Roman" w:hAnsi="Helvetica" w:cs="Helvetica"/>
                <w:color w:val="2C3E50"/>
                <w:sz w:val="24"/>
                <w:szCs w:val="24"/>
                <w:lang w:eastAsia="fr-FR"/>
              </w:rPr>
              <w:t>Fonction :</w:t>
            </w:r>
            <w:r w:rsidR="00E3103B">
              <w:rPr>
                <w:rFonts w:ascii="Helvetica" w:eastAsia="Times New Roman" w:hAnsi="Helvetica" w:cs="Helvetica"/>
                <w:color w:val="2C3E50"/>
                <w:sz w:val="24"/>
                <w:szCs w:val="24"/>
                <w:lang w:eastAsia="fr-FR"/>
              </w:rPr>
              <w:t xml:space="preserve"> Alimenter les poissons</w:t>
            </w:r>
          </w:p>
        </w:tc>
      </w:tr>
      <w:tr w:rsidR="00321E1C" w:rsidRPr="00411225" w14:paraId="61264BAD"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4AA5BB"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4ACCF"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Alimenter les poissons de manière automatique.</w:t>
            </w:r>
          </w:p>
        </w:tc>
      </w:tr>
      <w:tr w:rsidR="00321E1C" w:rsidRPr="00411225" w14:paraId="102E993B"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321AD2"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3B9E24" w14:textId="7A640663"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 moteur associé à </w:t>
            </w:r>
            <w:r w:rsidR="00BE393C">
              <w:rPr>
                <w:rFonts w:ascii="Helvetica" w:eastAsia="Times New Roman" w:hAnsi="Helvetica" w:cs="Helvetica"/>
                <w:color w:val="2C3E50"/>
                <w:sz w:val="24"/>
                <w:szCs w:val="24"/>
                <w:lang w:eastAsia="fr-FR"/>
              </w:rPr>
              <w:t xml:space="preserve">un distributeur de nourriture, permet de gérer l’ouverture et la fermeture de la boite </w:t>
            </w:r>
            <w:del w:id="0" w:author="Marie-Agnes Peraldi" w:date="2020-03-26T10:25:00Z">
              <w:r w:rsidR="00BE393C" w:rsidDel="00321E1C">
                <w:rPr>
                  <w:rFonts w:ascii="Helvetica" w:eastAsia="Times New Roman" w:hAnsi="Helvetica" w:cs="Helvetica"/>
                  <w:color w:val="2C3E50"/>
                  <w:sz w:val="24"/>
                  <w:szCs w:val="24"/>
                  <w:lang w:eastAsia="fr-FR"/>
                </w:rPr>
                <w:delText>dans</w:delText>
              </w:r>
              <w:r w:rsidR="00321E1C" w:rsidDel="00321E1C">
                <w:rPr>
                  <w:rFonts w:ascii="Helvetica" w:eastAsia="Times New Roman" w:hAnsi="Helvetica" w:cs="Helvetica"/>
                  <w:color w:val="2C3E50"/>
                  <w:sz w:val="24"/>
                  <w:szCs w:val="24"/>
                  <w:lang w:eastAsia="fr-FR"/>
                </w:rPr>
                <w:delText xml:space="preserve"> </w:delText>
              </w:r>
              <w:r w:rsidR="00BE393C" w:rsidDel="00321E1C">
                <w:rPr>
                  <w:rFonts w:ascii="Helvetica" w:eastAsia="Times New Roman" w:hAnsi="Helvetica" w:cs="Helvetica"/>
                  <w:color w:val="2C3E50"/>
                  <w:sz w:val="24"/>
                  <w:szCs w:val="24"/>
                  <w:lang w:eastAsia="fr-FR"/>
                </w:rPr>
                <w:delText>un délais précis</w:delText>
              </w:r>
            </w:del>
            <w:ins w:id="1" w:author="Marie-Agnes Peraldi" w:date="2020-03-26T10:25:00Z">
              <w:r w:rsidR="00321E1C">
                <w:rPr>
                  <w:rFonts w:ascii="Helvetica" w:eastAsia="Times New Roman" w:hAnsi="Helvetica" w:cs="Helvetica"/>
                  <w:color w:val="2C3E50"/>
                  <w:sz w:val="24"/>
                  <w:szCs w:val="24"/>
                  <w:lang w:eastAsia="fr-FR"/>
                </w:rPr>
                <w:t xml:space="preserve">pendant une durée </w:t>
              </w:r>
            </w:ins>
            <w:ins w:id="2" w:author="Marie-Agnes Peraldi" w:date="2020-03-26T10:26:00Z">
              <w:r w:rsidR="00321E1C">
                <w:rPr>
                  <w:rFonts w:ascii="Helvetica" w:eastAsia="Times New Roman" w:hAnsi="Helvetica" w:cs="Helvetica"/>
                  <w:color w:val="2C3E50"/>
                  <w:sz w:val="24"/>
                  <w:szCs w:val="24"/>
                  <w:lang w:eastAsia="fr-FR"/>
                </w:rPr>
                <w:t xml:space="preserve">donnée qui permette de délivrer la quantité nécessaire de nourriture </w:t>
              </w:r>
              <w:proofErr w:type="gramStart"/>
              <w:r w:rsidR="00321E1C">
                <w:rPr>
                  <w:rFonts w:ascii="Helvetica" w:eastAsia="Times New Roman" w:hAnsi="Helvetica" w:cs="Helvetica"/>
                  <w:color w:val="2C3E50"/>
                  <w:sz w:val="24"/>
                  <w:szCs w:val="24"/>
                  <w:lang w:eastAsia="fr-FR"/>
                </w:rPr>
                <w:t>( de</w:t>
              </w:r>
              <w:proofErr w:type="gramEnd"/>
              <w:r w:rsidR="00321E1C">
                <w:rPr>
                  <w:rFonts w:ascii="Helvetica" w:eastAsia="Times New Roman" w:hAnsi="Helvetica" w:cs="Helvetica"/>
                  <w:color w:val="2C3E50"/>
                  <w:sz w:val="24"/>
                  <w:szCs w:val="24"/>
                  <w:lang w:eastAsia="fr-FR"/>
                </w:rPr>
                <w:t xml:space="preserve"> l’ordre de la seconde)</w:t>
              </w:r>
            </w:ins>
            <w:del w:id="3" w:author="Marie-Agnes Peraldi" w:date="2020-03-26T10:26:00Z">
              <w:r w:rsidR="00BE393C" w:rsidDel="00321E1C">
                <w:rPr>
                  <w:rFonts w:ascii="Helvetica" w:eastAsia="Times New Roman" w:hAnsi="Helvetica" w:cs="Helvetica"/>
                  <w:color w:val="2C3E50"/>
                  <w:sz w:val="24"/>
                  <w:szCs w:val="24"/>
                  <w:lang w:eastAsia="fr-FR"/>
                </w:rPr>
                <w:delText>.</w:delText>
              </w:r>
            </w:del>
          </w:p>
        </w:tc>
      </w:tr>
      <w:tr w:rsidR="00321E1C" w:rsidRPr="00411225" w14:paraId="071E2C90"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B93137"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A20171"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Données la quantité nécessaire de nourriture aux poissons.</w:t>
            </w:r>
          </w:p>
        </w:tc>
      </w:tr>
      <w:tr w:rsidR="00321E1C" w:rsidRPr="00411225" w14:paraId="17D1FB1A"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A041FE"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07129"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6D9AD9AD" w14:textId="77777777" w:rsidR="00411225" w:rsidRDefault="00411225" w:rsidP="00411225">
      <w:pPr>
        <w:rPr>
          <w:color w:val="FF0000"/>
        </w:rPr>
      </w:pPr>
    </w:p>
    <w:p w14:paraId="689DBBC1"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46"/>
        <w:gridCol w:w="6890"/>
      </w:tblGrid>
      <w:tr w:rsidR="00240175" w:rsidRPr="00411225" w14:paraId="4B90A323"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8C956"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sidR="00E3103B">
              <w:rPr>
                <w:rFonts w:ascii="Helvetica" w:eastAsia="Times New Roman" w:hAnsi="Helvetica" w:cs="Helvetica"/>
                <w:color w:val="2C3E50"/>
                <w:sz w:val="24"/>
                <w:szCs w:val="24"/>
                <w:lang w:eastAsia="fr-FR"/>
              </w:rPr>
              <w:t xml:space="preserve">Allumer/Eteindre la </w:t>
            </w:r>
            <w:r w:rsidR="00BE393C">
              <w:rPr>
                <w:rFonts w:ascii="Helvetica" w:eastAsia="Times New Roman" w:hAnsi="Helvetica" w:cs="Helvetica"/>
                <w:color w:val="2C3E50"/>
                <w:sz w:val="24"/>
                <w:szCs w:val="24"/>
                <w:lang w:eastAsia="fr-FR"/>
              </w:rPr>
              <w:t>lumière</w:t>
            </w:r>
          </w:p>
        </w:tc>
      </w:tr>
      <w:tr w:rsidR="00F02849" w:rsidRPr="00411225" w14:paraId="08D30A4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CF46B7"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D89B84"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Allumer ou éteindre la lumière selon le niveau de luminosité</w:t>
            </w:r>
          </w:p>
        </w:tc>
      </w:tr>
      <w:tr w:rsidR="00F02849" w:rsidRPr="00411225" w14:paraId="2B160C8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DC173"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331E17"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lumière permet de déterminer si l’aquarium a besoin de lumière ou pas.</w:t>
            </w:r>
          </w:p>
        </w:tc>
      </w:tr>
      <w:tr w:rsidR="00F02849" w:rsidRPr="00411225" w14:paraId="4117B096"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A9AE4"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44D121" w14:textId="7DE29A48"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Allumer la lumière quand cela est </w:t>
            </w:r>
            <w:del w:id="4" w:author="Marie-Agnes Peraldi" w:date="2020-03-26T10:27:00Z">
              <w:r w:rsidDel="00321E1C">
                <w:rPr>
                  <w:rFonts w:ascii="Helvetica" w:eastAsia="Times New Roman" w:hAnsi="Helvetica" w:cs="Helvetica"/>
                  <w:color w:val="2C3E50"/>
                  <w:sz w:val="24"/>
                  <w:szCs w:val="24"/>
                  <w:lang w:eastAsia="fr-FR"/>
                </w:rPr>
                <w:delText>necessaire</w:delText>
              </w:r>
            </w:del>
            <w:ins w:id="5" w:author="Marie-Agnes Peraldi" w:date="2020-03-26T10:27:00Z">
              <w:r w:rsidR="00321E1C">
                <w:rPr>
                  <w:rFonts w:ascii="Helvetica" w:eastAsia="Times New Roman" w:hAnsi="Helvetica" w:cs="Helvetica"/>
                  <w:color w:val="2C3E50"/>
                  <w:sz w:val="24"/>
                  <w:szCs w:val="24"/>
                  <w:lang w:eastAsia="fr-FR"/>
                </w:rPr>
                <w:t>nécessaire</w:t>
              </w:r>
            </w:ins>
            <w:r>
              <w:rPr>
                <w:rFonts w:ascii="Helvetica" w:eastAsia="Times New Roman" w:hAnsi="Helvetica" w:cs="Helvetica"/>
                <w:color w:val="2C3E50"/>
                <w:sz w:val="24"/>
                <w:szCs w:val="24"/>
                <w:lang w:eastAsia="fr-FR"/>
              </w:rPr>
              <w:t>.</w:t>
            </w:r>
          </w:p>
        </w:tc>
      </w:tr>
      <w:tr w:rsidR="00F02849" w:rsidRPr="00411225" w14:paraId="7FFB016F"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DE3CEA"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D3AF5B"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5B72F52F" w14:textId="77777777" w:rsidR="00240175" w:rsidRDefault="00240175" w:rsidP="00411225">
      <w:pPr>
        <w:rPr>
          <w:color w:val="FF0000"/>
        </w:rPr>
      </w:pPr>
    </w:p>
    <w:p w14:paraId="643501A3"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01"/>
        <w:gridCol w:w="7435"/>
      </w:tblGrid>
      <w:tr w:rsidR="00E3103B" w:rsidRPr="00411225" w14:paraId="0E75DF26"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8CA3D4"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sidR="00BE393C">
              <w:rPr>
                <w:rFonts w:ascii="Helvetica" w:eastAsia="Times New Roman" w:hAnsi="Helvetica" w:cs="Helvetica"/>
                <w:color w:val="2C3E50"/>
                <w:sz w:val="24"/>
                <w:szCs w:val="24"/>
                <w:lang w:eastAsia="fr-FR"/>
              </w:rPr>
              <w:t>Entretien de l’eau</w:t>
            </w:r>
          </w:p>
        </w:tc>
      </w:tr>
      <w:tr w:rsidR="00965B26" w:rsidRPr="00411225" w14:paraId="4E055A0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FE7431"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BC6F43" w14:textId="77777777" w:rsidR="00E3103B"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S’assurer que le ph et que le niveau d’eau </w:t>
            </w:r>
            <w:r w:rsidR="00806696">
              <w:rPr>
                <w:rFonts w:ascii="Helvetica" w:eastAsia="Times New Roman" w:hAnsi="Helvetica" w:cs="Helvetica"/>
                <w:color w:val="2C3E50"/>
                <w:sz w:val="24"/>
                <w:szCs w:val="24"/>
                <w:lang w:eastAsia="fr-FR"/>
              </w:rPr>
              <w:t>sont</w:t>
            </w:r>
            <w:r>
              <w:rPr>
                <w:rFonts w:ascii="Helvetica" w:eastAsia="Times New Roman" w:hAnsi="Helvetica" w:cs="Helvetica"/>
                <w:color w:val="2C3E50"/>
                <w:sz w:val="24"/>
                <w:szCs w:val="24"/>
                <w:lang w:eastAsia="fr-FR"/>
              </w:rPr>
              <w:t xml:space="preserve"> correct</w:t>
            </w:r>
            <w:r w:rsidR="00806696">
              <w:rPr>
                <w:rFonts w:ascii="Helvetica" w:eastAsia="Times New Roman" w:hAnsi="Helvetica" w:cs="Helvetica"/>
                <w:color w:val="2C3E50"/>
                <w:sz w:val="24"/>
                <w:szCs w:val="24"/>
                <w:lang w:eastAsia="fr-FR"/>
              </w:rPr>
              <w:t>es.</w:t>
            </w:r>
          </w:p>
        </w:tc>
      </w:tr>
      <w:tr w:rsidR="00965B26" w:rsidRPr="00411225" w14:paraId="0FEAEDCA"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5B553F"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E22D26"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niveau d’eau et un capteur de Ph, permettent de s’assurer que ces mesures sont correctes.</w:t>
            </w:r>
          </w:p>
        </w:tc>
      </w:tr>
      <w:tr w:rsidR="00965B26" w:rsidRPr="00411225" w14:paraId="6AC1D38F"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B10FD6"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43D222" w14:textId="77777777" w:rsidR="00321E1C" w:rsidRDefault="00806696" w:rsidP="008A75C7">
            <w:pPr>
              <w:spacing w:after="420" w:line="240" w:lineRule="auto"/>
              <w:rPr>
                <w:ins w:id="6" w:author="Marie-Agnes Peraldi" w:date="2020-03-26T10:31:00Z"/>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Rajouter automatiquement de l’eau si le niveau d’eau </w:t>
            </w:r>
            <w:del w:id="7" w:author="Marie-Agnes Peraldi" w:date="2020-03-26T10:31:00Z">
              <w:r w:rsidDel="00321E1C">
                <w:rPr>
                  <w:rFonts w:ascii="Helvetica" w:eastAsia="Times New Roman" w:hAnsi="Helvetica" w:cs="Helvetica"/>
                  <w:color w:val="2C3E50"/>
                  <w:sz w:val="24"/>
                  <w:szCs w:val="24"/>
                  <w:lang w:eastAsia="fr-FR"/>
                </w:rPr>
                <w:delText xml:space="preserve">ou le ph </w:delText>
              </w:r>
            </w:del>
            <w:r>
              <w:rPr>
                <w:rFonts w:ascii="Helvetica" w:eastAsia="Times New Roman" w:hAnsi="Helvetica" w:cs="Helvetica"/>
                <w:color w:val="2C3E50"/>
                <w:sz w:val="24"/>
                <w:szCs w:val="24"/>
                <w:lang w:eastAsia="fr-FR"/>
              </w:rPr>
              <w:t>ne sont pas correctes, sans dépasser le seuil maximum.</w:t>
            </w:r>
            <w:ins w:id="8" w:author="Marie-Agnes Peraldi" w:date="2020-03-26T10:31:00Z">
              <w:r w:rsidR="00321E1C">
                <w:rPr>
                  <w:rFonts w:ascii="Helvetica" w:eastAsia="Times New Roman" w:hAnsi="Helvetica" w:cs="Helvetica"/>
                  <w:color w:val="2C3E50"/>
                  <w:sz w:val="24"/>
                  <w:szCs w:val="24"/>
                  <w:lang w:eastAsia="fr-FR"/>
                </w:rPr>
                <w:t xml:space="preserve"> </w:t>
              </w:r>
            </w:ins>
          </w:p>
          <w:p w14:paraId="1DB95A17" w14:textId="3E4C62FF" w:rsidR="00E3103B" w:rsidRPr="00411225" w:rsidRDefault="00321E1C" w:rsidP="008A75C7">
            <w:pPr>
              <w:spacing w:after="420" w:line="240" w:lineRule="auto"/>
              <w:rPr>
                <w:rFonts w:ascii="Helvetica" w:eastAsia="Times New Roman" w:hAnsi="Helvetica" w:cs="Helvetica"/>
                <w:color w:val="2C3E50"/>
                <w:sz w:val="24"/>
                <w:szCs w:val="24"/>
                <w:lang w:eastAsia="fr-FR"/>
              </w:rPr>
            </w:pPr>
            <w:ins w:id="9" w:author="Marie-Agnes Peraldi" w:date="2020-03-26T10:33:00Z">
              <w:r>
                <w:rPr>
                  <w:rFonts w:ascii="Helvetica" w:eastAsia="Times New Roman" w:hAnsi="Helvetica" w:cs="Helvetica"/>
                  <w:color w:val="2C3E50"/>
                  <w:sz w:val="24"/>
                  <w:szCs w:val="24"/>
                  <w:lang w:eastAsia="fr-FR"/>
                </w:rPr>
                <w:t xml:space="preserve">Si le PH </w:t>
              </w:r>
              <w:proofErr w:type="spellStart"/>
              <w:r>
                <w:rPr>
                  <w:rFonts w:ascii="Helvetica" w:eastAsia="Times New Roman" w:hAnsi="Helvetica" w:cs="Helvetica"/>
                  <w:color w:val="2C3E50"/>
                  <w:sz w:val="24"/>
                  <w:szCs w:val="24"/>
                  <w:lang w:eastAsia="fr-FR"/>
                </w:rPr>
                <w:t>varit</w:t>
              </w:r>
              <w:proofErr w:type="spellEnd"/>
              <w:r>
                <w:rPr>
                  <w:rFonts w:ascii="Helvetica" w:eastAsia="Times New Roman" w:hAnsi="Helvetica" w:cs="Helvetica"/>
                  <w:color w:val="2C3E50"/>
                  <w:sz w:val="24"/>
                  <w:szCs w:val="24"/>
                  <w:lang w:eastAsia="fr-FR"/>
                </w:rPr>
                <w:t xml:space="preserve"> de 0.2 autour de 7, on déclenc</w:t>
              </w:r>
            </w:ins>
            <w:ins w:id="10" w:author="Marie-Agnes Peraldi" w:date="2020-03-26T10:34:00Z">
              <w:r>
                <w:rPr>
                  <w:rFonts w:ascii="Helvetica" w:eastAsia="Times New Roman" w:hAnsi="Helvetica" w:cs="Helvetica"/>
                  <w:color w:val="2C3E50"/>
                  <w:sz w:val="24"/>
                  <w:szCs w:val="24"/>
                  <w:lang w:eastAsia="fr-FR"/>
                </w:rPr>
                <w:t xml:space="preserve">he une </w:t>
              </w:r>
              <w:r w:rsidR="00965B26">
                <w:rPr>
                  <w:rFonts w:ascii="Helvetica" w:eastAsia="Times New Roman" w:hAnsi="Helvetica" w:cs="Helvetica"/>
                  <w:color w:val="2C3E50"/>
                  <w:sz w:val="24"/>
                  <w:szCs w:val="24"/>
                  <w:lang w:eastAsia="fr-FR"/>
                </w:rPr>
                <w:t xml:space="preserve">demande d’entretien de </w:t>
              </w:r>
              <w:proofErr w:type="gramStart"/>
              <w:r w:rsidR="00965B26">
                <w:rPr>
                  <w:rFonts w:ascii="Helvetica" w:eastAsia="Times New Roman" w:hAnsi="Helvetica" w:cs="Helvetica"/>
                  <w:color w:val="2C3E50"/>
                  <w:sz w:val="24"/>
                  <w:szCs w:val="24"/>
                  <w:lang w:eastAsia="fr-FR"/>
                </w:rPr>
                <w:t>l’aquarium  -</w:t>
              </w:r>
              <w:proofErr w:type="gramEnd"/>
              <w:r w:rsidR="00965B26">
                <w:rPr>
                  <w:rFonts w:ascii="Helvetica" w:eastAsia="Times New Roman" w:hAnsi="Helvetica" w:cs="Helvetica"/>
                  <w:color w:val="2C3E50"/>
                  <w:sz w:val="24"/>
                  <w:szCs w:val="24"/>
                  <w:lang w:eastAsia="fr-FR"/>
                </w:rPr>
                <w:t>&gt;</w:t>
              </w:r>
            </w:ins>
            <w:ins w:id="11" w:author="Marie-Agnes Peraldi" w:date="2020-03-26T10:32:00Z">
              <w:r>
                <w:rPr>
                  <w:rFonts w:ascii="Helvetica" w:eastAsia="Times New Roman" w:hAnsi="Helvetica" w:cs="Helvetica"/>
                  <w:color w:val="2C3E50"/>
                  <w:sz w:val="24"/>
                  <w:szCs w:val="24"/>
                  <w:lang w:eastAsia="fr-FR"/>
                </w:rPr>
                <w:t xml:space="preserve">Test de </w:t>
              </w:r>
              <w:proofErr w:type="spellStart"/>
              <w:r>
                <w:rPr>
                  <w:rFonts w:ascii="Helvetica" w:eastAsia="Times New Roman" w:hAnsi="Helvetica" w:cs="Helvetica"/>
                  <w:color w:val="2C3E50"/>
                  <w:sz w:val="24"/>
                  <w:szCs w:val="24"/>
                  <w:lang w:eastAsia="fr-FR"/>
                </w:rPr>
                <w:t>safety</w:t>
              </w:r>
              <w:proofErr w:type="spellEnd"/>
              <w:r>
                <w:rPr>
                  <w:rFonts w:ascii="Helvetica" w:eastAsia="Times New Roman" w:hAnsi="Helvetica" w:cs="Helvetica"/>
                  <w:color w:val="2C3E50"/>
                  <w:sz w:val="24"/>
                  <w:szCs w:val="24"/>
                  <w:lang w:eastAsia="fr-FR"/>
                </w:rPr>
                <w:t xml:space="preserve"> : </w:t>
              </w:r>
            </w:ins>
            <w:ins w:id="12" w:author="Marie-Agnes Peraldi" w:date="2020-03-26T10:31:00Z">
              <w:r>
                <w:rPr>
                  <w:rFonts w:ascii="Helvetica" w:eastAsia="Times New Roman" w:hAnsi="Helvetica" w:cs="Helvetica"/>
                  <w:color w:val="2C3E50"/>
                  <w:sz w:val="24"/>
                  <w:szCs w:val="24"/>
                  <w:lang w:eastAsia="fr-FR"/>
                </w:rPr>
                <w:t>Ajuster le ph en ajo</w:t>
              </w:r>
            </w:ins>
            <w:ins w:id="13" w:author="Marie-Agnes Peraldi" w:date="2020-03-26T10:32:00Z">
              <w:r>
                <w:rPr>
                  <w:rFonts w:ascii="Helvetica" w:eastAsia="Times New Roman" w:hAnsi="Helvetica" w:cs="Helvetica"/>
                  <w:color w:val="2C3E50"/>
                  <w:sz w:val="24"/>
                  <w:szCs w:val="24"/>
                  <w:lang w:eastAsia="fr-FR"/>
                </w:rPr>
                <w:t>utant de l’acide ou de la soude.</w:t>
              </w:r>
            </w:ins>
          </w:p>
        </w:tc>
      </w:tr>
      <w:tr w:rsidR="00965B26" w:rsidRPr="00411225" w14:paraId="0125FF3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DFF6D"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9CB058"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29BC4290" w14:textId="77777777" w:rsidR="00E3103B" w:rsidRDefault="00E3103B" w:rsidP="00E3103B">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7573"/>
      </w:tblGrid>
      <w:tr w:rsidR="00E3103B" w:rsidRPr="00411225" w14:paraId="0E286EBF"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524B88"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Pr>
                <w:rFonts w:ascii="Helvetica" w:eastAsia="Times New Roman" w:hAnsi="Helvetica" w:cs="Helvetica"/>
                <w:color w:val="2C3E50"/>
                <w:sz w:val="24"/>
                <w:szCs w:val="24"/>
                <w:lang w:eastAsia="fr-FR"/>
              </w:rPr>
              <w:t>Hypervision de l’environnement</w:t>
            </w:r>
          </w:p>
        </w:tc>
      </w:tr>
      <w:tr w:rsidR="00965B26" w:rsidRPr="00411225" w14:paraId="01008AC4"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2D585F"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A41D30"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Manager l’aquarium via l’application.</w:t>
            </w:r>
          </w:p>
        </w:tc>
      </w:tr>
      <w:tr w:rsidR="00965B26" w:rsidRPr="00411225" w14:paraId="36B0DABD"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829E5"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CBDB81" w14:textId="77480180"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Une application permet de superviser l’aquarium </w:t>
            </w:r>
            <w:del w:id="14" w:author="Marie-Agnes Peraldi" w:date="2020-03-26T10:35:00Z">
              <w:r w:rsidDel="00965B26">
                <w:rPr>
                  <w:rFonts w:ascii="Helvetica" w:eastAsia="Times New Roman" w:hAnsi="Helvetica" w:cs="Helvetica"/>
                  <w:color w:val="2C3E50"/>
                  <w:sz w:val="24"/>
                  <w:szCs w:val="24"/>
                  <w:lang w:eastAsia="fr-FR"/>
                </w:rPr>
                <w:delText xml:space="preserve">a </w:delText>
              </w:r>
            </w:del>
            <w:ins w:id="15" w:author="Marie-Agnes Peraldi" w:date="2020-03-26T10:35:00Z">
              <w:r w:rsidR="00965B26">
                <w:rPr>
                  <w:rFonts w:ascii="Helvetica" w:eastAsia="Times New Roman" w:hAnsi="Helvetica" w:cs="Helvetica"/>
                  <w:color w:val="2C3E50"/>
                  <w:sz w:val="24"/>
                  <w:szCs w:val="24"/>
                  <w:lang w:eastAsia="fr-FR"/>
                </w:rPr>
                <w:t xml:space="preserve">à </w:t>
              </w:r>
            </w:ins>
            <w:r>
              <w:rPr>
                <w:rFonts w:ascii="Helvetica" w:eastAsia="Times New Roman" w:hAnsi="Helvetica" w:cs="Helvetica"/>
                <w:color w:val="2C3E50"/>
                <w:sz w:val="24"/>
                <w:szCs w:val="24"/>
                <w:lang w:eastAsia="fr-FR"/>
              </w:rPr>
              <w:t>distance</w:t>
            </w:r>
          </w:p>
        </w:tc>
      </w:tr>
      <w:tr w:rsidR="00965B26" w:rsidRPr="00411225" w14:paraId="3C582BA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451FD"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8A1BC5" w14:textId="380C453F"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L’application doit pourvoir afficher toutes les données des capteurs </w:t>
            </w:r>
            <w:ins w:id="16" w:author="Marie-Agnes Peraldi" w:date="2020-03-26T10:35:00Z">
              <w:r w:rsidR="00965B26">
                <w:rPr>
                  <w:rFonts w:ascii="Helvetica" w:eastAsia="Times New Roman" w:hAnsi="Helvetica" w:cs="Helvetica"/>
                  <w:color w:val="2C3E50"/>
                  <w:sz w:val="24"/>
                  <w:szCs w:val="24"/>
                  <w:lang w:eastAsia="fr-FR"/>
                </w:rPr>
                <w:t>(courbes de</w:t>
              </w:r>
            </w:ins>
            <w:ins w:id="17" w:author="Marie-Agnes Peraldi" w:date="2020-03-26T10:36:00Z">
              <w:r w:rsidR="00965B26">
                <w:rPr>
                  <w:rFonts w:ascii="Helvetica" w:eastAsia="Times New Roman" w:hAnsi="Helvetica" w:cs="Helvetica"/>
                  <w:color w:val="2C3E50"/>
                  <w:sz w:val="24"/>
                  <w:szCs w:val="24"/>
                  <w:lang w:eastAsia="fr-FR"/>
                </w:rPr>
                <w:t xml:space="preserve"> PH température, luminosité </w:t>
              </w:r>
            </w:ins>
            <w:r>
              <w:rPr>
                <w:rFonts w:ascii="Helvetica" w:eastAsia="Times New Roman" w:hAnsi="Helvetica" w:cs="Helvetica"/>
                <w:color w:val="2C3E50"/>
                <w:sz w:val="24"/>
                <w:szCs w:val="24"/>
                <w:lang w:eastAsia="fr-FR"/>
              </w:rPr>
              <w:t>et proposer des aménagements</w:t>
            </w:r>
            <w:ins w:id="18" w:author="Marie-Agnes Peraldi" w:date="2020-03-26T10:36:00Z">
              <w:r w:rsidR="00965B26">
                <w:rPr>
                  <w:rFonts w:ascii="Helvetica" w:eastAsia="Times New Roman" w:hAnsi="Helvetica" w:cs="Helvetica"/>
                  <w:color w:val="2C3E50"/>
                  <w:sz w:val="24"/>
                  <w:szCs w:val="24"/>
                  <w:lang w:eastAsia="fr-FR"/>
                </w:rPr>
                <w:t xml:space="preserve"> par rapport à des consignes et des espèces de poisso</w:t>
              </w:r>
            </w:ins>
            <w:ins w:id="19" w:author="Marie-Agnes Peraldi" w:date="2020-03-26T10:37:00Z">
              <w:r w:rsidR="00965B26">
                <w:rPr>
                  <w:rFonts w:ascii="Helvetica" w:eastAsia="Times New Roman" w:hAnsi="Helvetica" w:cs="Helvetica"/>
                  <w:color w:val="2C3E50"/>
                  <w:sz w:val="24"/>
                  <w:szCs w:val="24"/>
                  <w:lang w:eastAsia="fr-FR"/>
                </w:rPr>
                <w:t>ns</w:t>
              </w:r>
            </w:ins>
            <w:del w:id="20" w:author="Marie-Agnes Peraldi" w:date="2020-03-26T10:35:00Z">
              <w:r w:rsidDel="00965B26">
                <w:rPr>
                  <w:rFonts w:ascii="Helvetica" w:eastAsia="Times New Roman" w:hAnsi="Helvetica" w:cs="Helvetica"/>
                  <w:color w:val="2C3E50"/>
                  <w:sz w:val="24"/>
                  <w:szCs w:val="24"/>
                  <w:lang w:eastAsia="fr-FR"/>
                </w:rPr>
                <w:delText>.</w:delText>
              </w:r>
            </w:del>
          </w:p>
        </w:tc>
      </w:tr>
      <w:tr w:rsidR="00965B26" w:rsidRPr="00411225" w14:paraId="0DD7CC2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8EC23E"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BE7694"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2ABEE8F4" w14:textId="77777777" w:rsidR="00E3103B" w:rsidRPr="001E13E5" w:rsidDel="00205CE4" w:rsidRDefault="00E3103B" w:rsidP="00411225">
      <w:pPr>
        <w:rPr>
          <w:del w:id="21" w:author="Eric Harkat" w:date="2020-03-26T16:09:00Z"/>
          <w:color w:val="FF0000"/>
        </w:rPr>
      </w:pPr>
    </w:p>
    <w:p w14:paraId="78FB9FBF" w14:textId="77777777" w:rsidR="00411225" w:rsidDel="00205CE4" w:rsidRDefault="00411225">
      <w:pPr>
        <w:rPr>
          <w:del w:id="22" w:author="Eric Harkat" w:date="2020-03-26T16:09:00Z"/>
        </w:rPr>
      </w:pPr>
    </w:p>
    <w:p w14:paraId="682C4AAF" w14:textId="77777777" w:rsidR="001E13E5" w:rsidDel="00205CE4" w:rsidRDefault="001E13E5">
      <w:pPr>
        <w:rPr>
          <w:del w:id="23" w:author="Eric Harkat" w:date="2020-03-26T16:09:00Z"/>
        </w:rPr>
      </w:pPr>
    </w:p>
    <w:p w14:paraId="063A15C9" w14:textId="77777777" w:rsidR="001E13E5" w:rsidDel="00205CE4" w:rsidRDefault="001E13E5">
      <w:pPr>
        <w:rPr>
          <w:del w:id="24" w:author="Eric Harkat" w:date="2020-03-26T16:09:00Z"/>
        </w:rPr>
      </w:pPr>
    </w:p>
    <w:p w14:paraId="7D627D4F" w14:textId="77777777" w:rsidR="001E13E5" w:rsidDel="00205CE4" w:rsidRDefault="001E13E5">
      <w:pPr>
        <w:rPr>
          <w:del w:id="25" w:author="Eric Harkat" w:date="2020-03-26T16:09:00Z"/>
        </w:rPr>
      </w:pPr>
    </w:p>
    <w:p w14:paraId="466E2FDE" w14:textId="77777777" w:rsidR="001E13E5" w:rsidDel="00205CE4" w:rsidRDefault="001E13E5">
      <w:pPr>
        <w:rPr>
          <w:del w:id="26" w:author="Eric Harkat" w:date="2020-03-26T16:09:00Z"/>
        </w:rPr>
      </w:pPr>
    </w:p>
    <w:p w14:paraId="0C2F2E58" w14:textId="77777777" w:rsidR="001E13E5" w:rsidDel="00205CE4" w:rsidRDefault="001E13E5">
      <w:pPr>
        <w:rPr>
          <w:del w:id="27" w:author="Eric Harkat" w:date="2020-03-26T16:09:00Z"/>
        </w:rPr>
      </w:pPr>
    </w:p>
    <w:p w14:paraId="09119F84" w14:textId="77777777" w:rsidR="001E13E5" w:rsidDel="00205CE4" w:rsidRDefault="001E13E5">
      <w:pPr>
        <w:rPr>
          <w:del w:id="28" w:author="Eric Harkat" w:date="2020-03-26T16:09:00Z"/>
        </w:rPr>
      </w:pPr>
    </w:p>
    <w:p w14:paraId="0421519D" w14:textId="77777777" w:rsidR="001E13E5" w:rsidRDefault="001E13E5"/>
    <w:p w14:paraId="0D44B287" w14:textId="15C44EF9" w:rsidR="00081DD4" w:rsidRDefault="0011315A">
      <w:pPr>
        <w:rPr>
          <w:ins w:id="29" w:author="Eric Harkat" w:date="2020-03-26T16:09:00Z"/>
          <w:color w:val="FF0000"/>
        </w:rPr>
      </w:pPr>
      <w:del w:id="30" w:author="Eric Harkat" w:date="2020-03-26T16:09:00Z">
        <w:r w:rsidRPr="001E13E5" w:rsidDel="00205CE4">
          <w:rPr>
            <w:noProof/>
            <w:color w:val="FF0000"/>
            <w:lang w:eastAsia="fr-FR"/>
          </w:rPr>
          <w:drawing>
            <wp:anchor distT="0" distB="0" distL="114300" distR="114300" simplePos="0" relativeHeight="251658240" behindDoc="0" locked="0" layoutInCell="1" allowOverlap="1" wp14:anchorId="2CB4969B" wp14:editId="70855B0E">
              <wp:simplePos x="0" y="0"/>
              <wp:positionH relativeFrom="margin">
                <wp:posOffset>-25</wp:posOffset>
              </wp:positionH>
              <wp:positionV relativeFrom="paragraph">
                <wp:posOffset>277952</wp:posOffset>
              </wp:positionV>
              <wp:extent cx="5760577" cy="4023259"/>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305" b="8885"/>
                      <a:stretch/>
                    </pic:blipFill>
                    <pic:spPr bwMode="auto">
                      <a:xfrm>
                        <a:off x="0" y="0"/>
                        <a:ext cx="5760577" cy="402325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del>
      <w:r w:rsidR="00081DD4" w:rsidRPr="001E13E5">
        <w:rPr>
          <w:color w:val="FF0000"/>
        </w:rPr>
        <w:t>Schéma du projet :</w:t>
      </w:r>
    </w:p>
    <w:p w14:paraId="271655E3" w14:textId="77777777" w:rsidR="00205CE4" w:rsidRDefault="00205CE4">
      <w:pPr>
        <w:rPr>
          <w:ins w:id="31" w:author="Eric Harkat" w:date="2020-03-26T16:09:00Z"/>
          <w:color w:val="FF0000"/>
        </w:rPr>
      </w:pPr>
      <w:bookmarkStart w:id="32" w:name="_GoBack"/>
      <w:bookmarkEnd w:id="32"/>
    </w:p>
    <w:p w14:paraId="5CCEEBD7" w14:textId="097F52F8" w:rsidR="00205CE4" w:rsidRPr="001E13E5" w:rsidRDefault="00205CE4">
      <w:pPr>
        <w:rPr>
          <w:color w:val="FF0000"/>
        </w:rPr>
      </w:pPr>
      <w:ins w:id="33" w:author="Eric Harkat" w:date="2020-03-26T16:09:00Z">
        <w:r>
          <w:rPr>
            <w:noProof/>
          </w:rPr>
          <w:drawing>
            <wp:inline distT="0" distB="0" distL="0" distR="0" wp14:anchorId="749EA5EB" wp14:editId="04B458EE">
              <wp:extent cx="5760720" cy="3371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71850"/>
                      </a:xfrm>
                      <a:prstGeom prst="rect">
                        <a:avLst/>
                      </a:prstGeom>
                    </pic:spPr>
                  </pic:pic>
                </a:graphicData>
              </a:graphic>
            </wp:inline>
          </w:drawing>
        </w:r>
      </w:ins>
    </w:p>
    <w:p w14:paraId="1F81AB41" w14:textId="77777777" w:rsidR="00081DD4" w:rsidRDefault="00081DD4"/>
    <w:p w14:paraId="4C9397A8" w14:textId="77777777" w:rsidR="00081DD4" w:rsidRDefault="00081DD4">
      <w:r>
        <w:t>Notre but est de mettre en avant l’hétérogénéité de nos compétences, en répartissant le travail en fonction des différentes matières concernant le projet.</w:t>
      </w:r>
    </w:p>
    <w:p w14:paraId="552DE6F7" w14:textId="77777777" w:rsidR="001E13E5" w:rsidRDefault="001E13E5"/>
    <w:p w14:paraId="5D0270E3" w14:textId="77777777" w:rsidR="00081DD4" w:rsidRPr="001E13E5" w:rsidRDefault="00081DD4">
      <w:pPr>
        <w:rPr>
          <w:color w:val="FF0000"/>
          <w:u w:val="single"/>
        </w:rPr>
      </w:pPr>
      <w:r w:rsidRPr="001E13E5">
        <w:rPr>
          <w:color w:val="FF0000"/>
          <w:u w:val="single"/>
        </w:rPr>
        <w:t>Acteurs :</w:t>
      </w:r>
    </w:p>
    <w:p w14:paraId="41B1A887" w14:textId="77777777" w:rsidR="0011315A" w:rsidRDefault="00081DD4">
      <w:r>
        <w:t>Olivier Durand, Raphaël Betti, Dieunelson Dorcelus, Eric Harkat.</w:t>
      </w:r>
    </w:p>
    <w:p w14:paraId="579B2ABE" w14:textId="77777777" w:rsidR="001E13E5" w:rsidRDefault="001E13E5"/>
    <w:p w14:paraId="76C3A3D8" w14:textId="77777777" w:rsidR="0011315A" w:rsidRPr="001E13E5" w:rsidRDefault="002615C2">
      <w:pPr>
        <w:rPr>
          <w:color w:val="FF0000"/>
        </w:rPr>
      </w:pPr>
      <w:r w:rsidRPr="001E13E5">
        <w:rPr>
          <w:color w:val="FF0000"/>
        </w:rPr>
        <w:t>Calendrier :</w:t>
      </w:r>
    </w:p>
    <w:tbl>
      <w:tblPr>
        <w:tblStyle w:val="TableauGrille4"/>
        <w:tblW w:w="9172" w:type="dxa"/>
        <w:tblLook w:val="04A0" w:firstRow="1" w:lastRow="0" w:firstColumn="1" w:lastColumn="0" w:noHBand="0" w:noVBand="1"/>
      </w:tblPr>
      <w:tblGrid>
        <w:gridCol w:w="1388"/>
        <w:gridCol w:w="5948"/>
        <w:gridCol w:w="1836"/>
      </w:tblGrid>
      <w:tr w:rsidR="007419F1" w14:paraId="133AD7B6" w14:textId="77777777"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4A719A17" w14:textId="77777777" w:rsidR="002615C2" w:rsidRDefault="002615C2">
            <w:r>
              <w:lastRenderedPageBreak/>
              <w:t>Date</w:t>
            </w:r>
          </w:p>
        </w:tc>
        <w:tc>
          <w:tcPr>
            <w:tcW w:w="5948" w:type="dxa"/>
          </w:tcPr>
          <w:p w14:paraId="033151AE" w14:textId="77777777" w:rsidR="002615C2" w:rsidRDefault="002615C2">
            <w:pPr>
              <w:cnfStyle w:val="100000000000" w:firstRow="1" w:lastRow="0" w:firstColumn="0" w:lastColumn="0" w:oddVBand="0" w:evenVBand="0" w:oddHBand="0" w:evenHBand="0" w:firstRowFirstColumn="0" w:firstRowLastColumn="0" w:lastRowFirstColumn="0" w:lastRowLastColumn="0"/>
            </w:pPr>
            <w:r>
              <w:t>Tâche</w:t>
            </w:r>
          </w:p>
        </w:tc>
        <w:tc>
          <w:tcPr>
            <w:tcW w:w="1836" w:type="dxa"/>
          </w:tcPr>
          <w:p w14:paraId="16173437" w14:textId="77777777" w:rsidR="002615C2" w:rsidRDefault="002615C2">
            <w:pPr>
              <w:cnfStyle w:val="100000000000" w:firstRow="1" w:lastRow="0" w:firstColumn="0" w:lastColumn="0" w:oddVBand="0" w:evenVBand="0" w:oddHBand="0" w:evenHBand="0" w:firstRowFirstColumn="0" w:firstRowLastColumn="0" w:lastRowFirstColumn="0" w:lastRowLastColumn="0"/>
            </w:pPr>
            <w:r>
              <w:t xml:space="preserve">Avancement </w:t>
            </w:r>
          </w:p>
        </w:tc>
      </w:tr>
      <w:tr w:rsidR="007419F1" w14:paraId="1BBC118A"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3720E4C" w14:textId="77777777" w:rsidR="002615C2" w:rsidRDefault="002615C2">
            <w:r>
              <w:t>13/03/2020</w:t>
            </w:r>
          </w:p>
        </w:tc>
        <w:tc>
          <w:tcPr>
            <w:tcW w:w="5948" w:type="dxa"/>
          </w:tcPr>
          <w:p w14:paraId="599B67C1" w14:textId="77777777" w:rsidR="002615C2" w:rsidRDefault="002615C2" w:rsidP="002615C2">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Cahier des charges</w:t>
            </w:r>
          </w:p>
        </w:tc>
        <w:tc>
          <w:tcPr>
            <w:tcW w:w="1836" w:type="dxa"/>
          </w:tcPr>
          <w:p w14:paraId="39E83167" w14:textId="77777777" w:rsidR="002615C2" w:rsidRDefault="002615C2">
            <w:pPr>
              <w:cnfStyle w:val="000000100000" w:firstRow="0" w:lastRow="0" w:firstColumn="0" w:lastColumn="0" w:oddVBand="0" w:evenVBand="0" w:oddHBand="1" w:evenHBand="0" w:firstRowFirstColumn="0" w:firstRowLastColumn="0" w:lastRowFirstColumn="0" w:lastRowLastColumn="0"/>
            </w:pPr>
            <w:r>
              <w:t>0%</w:t>
            </w:r>
          </w:p>
        </w:tc>
      </w:tr>
      <w:tr w:rsidR="002615C2" w14:paraId="69820855"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18F99BCC" w14:textId="77777777" w:rsidR="002615C2" w:rsidRDefault="002615C2">
            <w:r>
              <w:t>19/03/2020</w:t>
            </w:r>
          </w:p>
        </w:tc>
        <w:tc>
          <w:tcPr>
            <w:tcW w:w="5948" w:type="dxa"/>
          </w:tcPr>
          <w:p w14:paraId="3ADAB195" w14:textId="77777777" w:rsidR="002615C2" w:rsidRDefault="002615C2" w:rsidP="002615C2">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Livraison du Brain</w:t>
            </w:r>
          </w:p>
        </w:tc>
        <w:tc>
          <w:tcPr>
            <w:tcW w:w="1836" w:type="dxa"/>
          </w:tcPr>
          <w:p w14:paraId="72DB7E1D" w14:textId="77777777" w:rsidR="002615C2" w:rsidRDefault="002615C2">
            <w:pPr>
              <w:cnfStyle w:val="000000000000" w:firstRow="0" w:lastRow="0" w:firstColumn="0" w:lastColumn="0" w:oddVBand="0" w:evenVBand="0" w:oddHBand="0" w:evenHBand="0" w:firstRowFirstColumn="0" w:firstRowLastColumn="0" w:lastRowFirstColumn="0" w:lastRowLastColumn="0"/>
            </w:pPr>
            <w:r>
              <w:t>10%</w:t>
            </w:r>
          </w:p>
        </w:tc>
      </w:tr>
      <w:tr w:rsidR="007419F1" w14:paraId="3109EB7B"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3C869100" w14:textId="77777777" w:rsidR="002615C2" w:rsidRDefault="002615C2">
            <w:r>
              <w:t>20/03/2020</w:t>
            </w:r>
          </w:p>
        </w:tc>
        <w:tc>
          <w:tcPr>
            <w:tcW w:w="5948" w:type="dxa"/>
          </w:tcPr>
          <w:p w14:paraId="11758AF7"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du cœur de l’API</w:t>
            </w:r>
          </w:p>
          <w:p w14:paraId="6560D0AA"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Intégration entre le Brain et l’API</w:t>
            </w:r>
          </w:p>
          <w:p w14:paraId="4E31E6AB"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Configuration du Broker</w:t>
            </w:r>
          </w:p>
        </w:tc>
        <w:tc>
          <w:tcPr>
            <w:tcW w:w="1836" w:type="dxa"/>
          </w:tcPr>
          <w:p w14:paraId="6B6B10F3" w14:textId="77777777" w:rsidR="002615C2" w:rsidRDefault="002615C2">
            <w:pPr>
              <w:cnfStyle w:val="000000100000" w:firstRow="0" w:lastRow="0" w:firstColumn="0" w:lastColumn="0" w:oddVBand="0" w:evenVBand="0" w:oddHBand="1" w:evenHBand="0" w:firstRowFirstColumn="0" w:firstRowLastColumn="0" w:lastRowFirstColumn="0" w:lastRowLastColumn="0"/>
            </w:pPr>
            <w:r>
              <w:t>20%</w:t>
            </w:r>
          </w:p>
          <w:p w14:paraId="05762A86" w14:textId="77777777" w:rsidR="002615C2" w:rsidRDefault="002615C2">
            <w:pPr>
              <w:cnfStyle w:val="000000100000" w:firstRow="0" w:lastRow="0" w:firstColumn="0" w:lastColumn="0" w:oddVBand="0" w:evenVBand="0" w:oddHBand="1" w:evenHBand="0" w:firstRowFirstColumn="0" w:firstRowLastColumn="0" w:lastRowFirstColumn="0" w:lastRowLastColumn="0"/>
            </w:pPr>
            <w:r>
              <w:t>30%</w:t>
            </w:r>
          </w:p>
          <w:p w14:paraId="214A0E0E" w14:textId="77777777" w:rsidR="002615C2" w:rsidRDefault="002615C2">
            <w:pPr>
              <w:cnfStyle w:val="000000100000" w:firstRow="0" w:lastRow="0" w:firstColumn="0" w:lastColumn="0" w:oddVBand="0" w:evenVBand="0" w:oddHBand="1" w:evenHBand="0" w:firstRowFirstColumn="0" w:firstRowLastColumn="0" w:lastRowFirstColumn="0" w:lastRowLastColumn="0"/>
            </w:pPr>
            <w:r>
              <w:t>35%</w:t>
            </w:r>
          </w:p>
        </w:tc>
      </w:tr>
      <w:tr w:rsidR="002615C2" w14:paraId="29547AB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649B9098" w14:textId="77777777" w:rsidR="002615C2" w:rsidRDefault="002615C2">
            <w:r>
              <w:t>26/03/2020</w:t>
            </w:r>
          </w:p>
        </w:tc>
        <w:tc>
          <w:tcPr>
            <w:tcW w:w="5948" w:type="dxa"/>
          </w:tcPr>
          <w:p w14:paraId="3F06F8ED"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Livraison de la partie Arduino</w:t>
            </w:r>
          </w:p>
          <w:p w14:paraId="0988708C"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 entre la partie Arduino et Brain via Broker</w:t>
            </w:r>
          </w:p>
        </w:tc>
        <w:tc>
          <w:tcPr>
            <w:tcW w:w="1836" w:type="dxa"/>
          </w:tcPr>
          <w:p w14:paraId="5252532C" w14:textId="77777777" w:rsidR="002615C2" w:rsidRDefault="002615C2">
            <w:pPr>
              <w:cnfStyle w:val="000000000000" w:firstRow="0" w:lastRow="0" w:firstColumn="0" w:lastColumn="0" w:oddVBand="0" w:evenVBand="0" w:oddHBand="0" w:evenHBand="0" w:firstRowFirstColumn="0" w:firstRowLastColumn="0" w:lastRowFirstColumn="0" w:lastRowLastColumn="0"/>
            </w:pPr>
            <w:r>
              <w:t>40%</w:t>
            </w:r>
          </w:p>
          <w:p w14:paraId="3B4D8E2F" w14:textId="77777777" w:rsidR="002615C2" w:rsidRDefault="002615C2">
            <w:pPr>
              <w:cnfStyle w:val="000000000000" w:firstRow="0" w:lastRow="0" w:firstColumn="0" w:lastColumn="0" w:oddVBand="0" w:evenVBand="0" w:oddHBand="0" w:evenHBand="0" w:firstRowFirstColumn="0" w:firstRowLastColumn="0" w:lastRowFirstColumn="0" w:lastRowLastColumn="0"/>
            </w:pPr>
            <w:r>
              <w:t>50%</w:t>
            </w:r>
          </w:p>
        </w:tc>
      </w:tr>
      <w:tr w:rsidR="007419F1" w14:paraId="0A1E47A2"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28F39512" w14:textId="77777777" w:rsidR="002615C2" w:rsidRDefault="002615C2">
            <w:r>
              <w:t>27/03/2020</w:t>
            </w:r>
          </w:p>
        </w:tc>
        <w:tc>
          <w:tcPr>
            <w:tcW w:w="5948" w:type="dxa"/>
          </w:tcPr>
          <w:p w14:paraId="23AA92EE"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des vues de l’application mobile</w:t>
            </w:r>
          </w:p>
        </w:tc>
        <w:tc>
          <w:tcPr>
            <w:tcW w:w="1836" w:type="dxa"/>
          </w:tcPr>
          <w:p w14:paraId="61D3818F" w14:textId="77777777" w:rsidR="002615C2" w:rsidRDefault="002615C2">
            <w:pPr>
              <w:cnfStyle w:val="000000100000" w:firstRow="0" w:lastRow="0" w:firstColumn="0" w:lastColumn="0" w:oddVBand="0" w:evenVBand="0" w:oddHBand="1" w:evenHBand="0" w:firstRowFirstColumn="0" w:firstRowLastColumn="0" w:lastRowFirstColumn="0" w:lastRowLastColumn="0"/>
            </w:pPr>
            <w:r>
              <w:t>70%</w:t>
            </w:r>
          </w:p>
        </w:tc>
      </w:tr>
      <w:tr w:rsidR="002615C2" w14:paraId="7C24D03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46AECEEB" w14:textId="77777777" w:rsidR="002615C2" w:rsidRDefault="002615C2">
            <w:r>
              <w:t>02/04/2020</w:t>
            </w:r>
          </w:p>
        </w:tc>
        <w:tc>
          <w:tcPr>
            <w:tcW w:w="5948" w:type="dxa"/>
          </w:tcPr>
          <w:p w14:paraId="3B44E8A2"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 entre l’application et l’API</w:t>
            </w:r>
          </w:p>
        </w:tc>
        <w:tc>
          <w:tcPr>
            <w:tcW w:w="1836" w:type="dxa"/>
          </w:tcPr>
          <w:p w14:paraId="5D9D71D5" w14:textId="77777777" w:rsidR="002615C2" w:rsidRDefault="002615C2" w:rsidP="002615C2">
            <w:pPr>
              <w:cnfStyle w:val="000000000000" w:firstRow="0" w:lastRow="0" w:firstColumn="0" w:lastColumn="0" w:oddVBand="0" w:evenVBand="0" w:oddHBand="0" w:evenHBand="0" w:firstRowFirstColumn="0" w:firstRowLastColumn="0" w:lastRowFirstColumn="0" w:lastRowLastColumn="0"/>
            </w:pPr>
            <w:r>
              <w:t>75%</w:t>
            </w:r>
          </w:p>
        </w:tc>
      </w:tr>
      <w:tr w:rsidR="007419F1" w14:paraId="29482959"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2B53E382" w14:textId="77777777" w:rsidR="002615C2" w:rsidRDefault="002615C2">
            <w:r>
              <w:t>03/04/2020</w:t>
            </w:r>
          </w:p>
        </w:tc>
        <w:tc>
          <w:tcPr>
            <w:tcW w:w="5948" w:type="dxa"/>
          </w:tcPr>
          <w:p w14:paraId="4C4BC7DF"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 l’application mobile</w:t>
            </w:r>
          </w:p>
        </w:tc>
        <w:tc>
          <w:tcPr>
            <w:tcW w:w="1836" w:type="dxa"/>
          </w:tcPr>
          <w:p w14:paraId="123F8118" w14:textId="77777777" w:rsidR="002615C2" w:rsidRDefault="002615C2">
            <w:pPr>
              <w:cnfStyle w:val="000000100000" w:firstRow="0" w:lastRow="0" w:firstColumn="0" w:lastColumn="0" w:oddVBand="0" w:evenVBand="0" w:oddHBand="1" w:evenHBand="0" w:firstRowFirstColumn="0" w:firstRowLastColumn="0" w:lastRowFirstColumn="0" w:lastRowLastColumn="0"/>
            </w:pPr>
            <w:r>
              <w:t>8</w:t>
            </w:r>
            <w:r w:rsidR="00C71508">
              <w:t>5</w:t>
            </w:r>
            <w:r>
              <w:t>%</w:t>
            </w:r>
          </w:p>
        </w:tc>
      </w:tr>
      <w:tr w:rsidR="002615C2" w14:paraId="5952BD4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5066F494" w14:textId="77777777" w:rsidR="002615C2" w:rsidRDefault="002615C2">
            <w:r>
              <w:t>09/04/2020</w:t>
            </w:r>
          </w:p>
        </w:tc>
        <w:tc>
          <w:tcPr>
            <w:tcW w:w="5948" w:type="dxa"/>
          </w:tcPr>
          <w:p w14:paraId="18C1A2EA"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Préparation de la livraison finale</w:t>
            </w:r>
          </w:p>
        </w:tc>
        <w:tc>
          <w:tcPr>
            <w:tcW w:w="1836" w:type="dxa"/>
          </w:tcPr>
          <w:p w14:paraId="5793B9FB" w14:textId="77777777" w:rsidR="002615C2" w:rsidRDefault="002615C2">
            <w:pPr>
              <w:cnfStyle w:val="000000000000" w:firstRow="0" w:lastRow="0" w:firstColumn="0" w:lastColumn="0" w:oddVBand="0" w:evenVBand="0" w:oddHBand="0" w:evenHBand="0" w:firstRowFirstColumn="0" w:firstRowLastColumn="0" w:lastRowFirstColumn="0" w:lastRowLastColumn="0"/>
            </w:pPr>
            <w:r>
              <w:t>9</w:t>
            </w:r>
            <w:r w:rsidR="00C71508">
              <w:t>5</w:t>
            </w:r>
            <w:r>
              <w:t>%</w:t>
            </w:r>
          </w:p>
        </w:tc>
      </w:tr>
      <w:tr w:rsidR="002615C2" w14:paraId="584AA877"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633561B" w14:textId="77777777" w:rsidR="002615C2" w:rsidRDefault="002615C2" w:rsidP="002615C2">
            <w:r>
              <w:t>10/04/2020</w:t>
            </w:r>
          </w:p>
        </w:tc>
        <w:tc>
          <w:tcPr>
            <w:tcW w:w="5948" w:type="dxa"/>
          </w:tcPr>
          <w:p w14:paraId="0A7B2E71"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finale</w:t>
            </w:r>
          </w:p>
        </w:tc>
        <w:tc>
          <w:tcPr>
            <w:tcW w:w="1836" w:type="dxa"/>
          </w:tcPr>
          <w:p w14:paraId="32B1565B" w14:textId="77777777" w:rsidR="002615C2" w:rsidRDefault="002615C2" w:rsidP="002615C2">
            <w:pPr>
              <w:cnfStyle w:val="000000100000" w:firstRow="0" w:lastRow="0" w:firstColumn="0" w:lastColumn="0" w:oddVBand="0" w:evenVBand="0" w:oddHBand="1" w:evenHBand="0" w:firstRowFirstColumn="0" w:firstRowLastColumn="0" w:lastRowFirstColumn="0" w:lastRowLastColumn="0"/>
            </w:pPr>
            <w:r>
              <w:t>100%</w:t>
            </w:r>
          </w:p>
        </w:tc>
      </w:tr>
    </w:tbl>
    <w:p w14:paraId="432DBB0A" w14:textId="77777777" w:rsidR="002615C2" w:rsidRPr="001E13E5" w:rsidRDefault="001E13E5">
      <w:pPr>
        <w:rPr>
          <w:color w:val="FF0000"/>
        </w:rPr>
      </w:pPr>
      <w:r w:rsidRPr="001E13E5">
        <w:rPr>
          <w:color w:val="FF0000"/>
        </w:rPr>
        <w:t>Sous-équipes :</w:t>
      </w:r>
    </w:p>
    <w:tbl>
      <w:tblPr>
        <w:tblStyle w:val="TableauGrille4"/>
        <w:tblW w:w="9298" w:type="dxa"/>
        <w:tblLook w:val="04A0" w:firstRow="1" w:lastRow="0" w:firstColumn="1" w:lastColumn="0" w:noHBand="0" w:noVBand="1"/>
      </w:tblPr>
      <w:tblGrid>
        <w:gridCol w:w="3020"/>
        <w:gridCol w:w="3354"/>
        <w:gridCol w:w="2924"/>
      </w:tblGrid>
      <w:tr w:rsidR="007419F1" w14:paraId="57DB98F3" w14:textId="77777777"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6D585B" w14:textId="77777777" w:rsidR="007419F1" w:rsidRDefault="007419F1">
            <w:r>
              <w:t xml:space="preserve">Partie : Circuit et </w:t>
            </w:r>
            <w:proofErr w:type="spellStart"/>
            <w:r>
              <w:t>arduino</w:t>
            </w:r>
            <w:proofErr w:type="spellEnd"/>
          </w:p>
        </w:tc>
        <w:tc>
          <w:tcPr>
            <w:tcW w:w="3354" w:type="dxa"/>
          </w:tcPr>
          <w:p w14:paraId="19E38037" w14:textId="77777777" w:rsidR="007419F1" w:rsidRDefault="007419F1">
            <w:pPr>
              <w:cnfStyle w:val="100000000000" w:firstRow="1" w:lastRow="0" w:firstColumn="0" w:lastColumn="0" w:oddVBand="0" w:evenVBand="0" w:oddHBand="0" w:evenHBand="0" w:firstRowFirstColumn="0" w:firstRowLastColumn="0" w:lastRowFirstColumn="0" w:lastRowLastColumn="0"/>
            </w:pPr>
            <w:r>
              <w:t>Partie : virtualisation et communication</w:t>
            </w:r>
          </w:p>
        </w:tc>
        <w:tc>
          <w:tcPr>
            <w:tcW w:w="2924" w:type="dxa"/>
          </w:tcPr>
          <w:p w14:paraId="47BA79B3" w14:textId="77777777" w:rsidR="007419F1" w:rsidRDefault="007419F1">
            <w:pPr>
              <w:cnfStyle w:val="100000000000" w:firstRow="1" w:lastRow="0" w:firstColumn="0" w:lastColumn="0" w:oddVBand="0" w:evenVBand="0" w:oddHBand="0" w:evenHBand="0" w:firstRowFirstColumn="0" w:firstRowLastColumn="0" w:lastRowFirstColumn="0" w:lastRowLastColumn="0"/>
            </w:pPr>
            <w:r>
              <w:t>Partie : web et mobile</w:t>
            </w:r>
          </w:p>
        </w:tc>
      </w:tr>
      <w:tr w:rsidR="007419F1" w14:paraId="1EBFAA08"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8782B6" w14:textId="77777777" w:rsidR="007419F1" w:rsidRDefault="007419F1" w:rsidP="007419F1">
            <w:r>
              <w:t>Raphael Betti (leader)</w:t>
            </w:r>
          </w:p>
        </w:tc>
        <w:tc>
          <w:tcPr>
            <w:tcW w:w="3354" w:type="dxa"/>
          </w:tcPr>
          <w:p w14:paraId="4FAE5130"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Olivier Durand (leader)</w:t>
            </w:r>
          </w:p>
        </w:tc>
        <w:tc>
          <w:tcPr>
            <w:tcW w:w="2924" w:type="dxa"/>
          </w:tcPr>
          <w:p w14:paraId="6D6D8CCE"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Dieunelson Dorcelus (leader)</w:t>
            </w:r>
          </w:p>
        </w:tc>
      </w:tr>
      <w:tr w:rsidR="007419F1" w14:paraId="54BE0F2D" w14:textId="77777777" w:rsidTr="007419F1">
        <w:tc>
          <w:tcPr>
            <w:cnfStyle w:val="001000000000" w:firstRow="0" w:lastRow="0" w:firstColumn="1" w:lastColumn="0" w:oddVBand="0" w:evenVBand="0" w:oddHBand="0" w:evenHBand="0" w:firstRowFirstColumn="0" w:firstRowLastColumn="0" w:lastRowFirstColumn="0" w:lastRowLastColumn="0"/>
            <w:tcW w:w="3020" w:type="dxa"/>
          </w:tcPr>
          <w:p w14:paraId="39EABDAA" w14:textId="77777777" w:rsidR="007419F1" w:rsidRDefault="007419F1" w:rsidP="007419F1">
            <w:r>
              <w:t>Eric Harkat</w:t>
            </w:r>
          </w:p>
        </w:tc>
        <w:tc>
          <w:tcPr>
            <w:tcW w:w="3354" w:type="dxa"/>
          </w:tcPr>
          <w:p w14:paraId="7D7AE48B" w14:textId="77777777" w:rsidR="007419F1" w:rsidRDefault="007419F1" w:rsidP="007419F1">
            <w:pPr>
              <w:cnfStyle w:val="000000000000" w:firstRow="0" w:lastRow="0" w:firstColumn="0" w:lastColumn="0" w:oddVBand="0" w:evenVBand="0" w:oddHBand="0" w:evenHBand="0" w:firstRowFirstColumn="0" w:firstRowLastColumn="0" w:lastRowFirstColumn="0" w:lastRowLastColumn="0"/>
            </w:pPr>
            <w:r>
              <w:t>Eric Harkat</w:t>
            </w:r>
          </w:p>
        </w:tc>
        <w:tc>
          <w:tcPr>
            <w:tcW w:w="2924" w:type="dxa"/>
          </w:tcPr>
          <w:p w14:paraId="6E9E94C4" w14:textId="77777777" w:rsidR="007419F1" w:rsidRDefault="007419F1" w:rsidP="007419F1">
            <w:pPr>
              <w:cnfStyle w:val="000000000000" w:firstRow="0" w:lastRow="0" w:firstColumn="0" w:lastColumn="0" w:oddVBand="0" w:evenVBand="0" w:oddHBand="0" w:evenHBand="0" w:firstRowFirstColumn="0" w:firstRowLastColumn="0" w:lastRowFirstColumn="0" w:lastRowLastColumn="0"/>
            </w:pPr>
            <w:r>
              <w:t>Eric Harkat</w:t>
            </w:r>
          </w:p>
        </w:tc>
      </w:tr>
      <w:tr w:rsidR="007419F1" w14:paraId="3677392E"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590173" w14:textId="77777777" w:rsidR="007419F1" w:rsidRDefault="007419F1" w:rsidP="007419F1">
            <w:r>
              <w:t>Olivier Durand</w:t>
            </w:r>
          </w:p>
        </w:tc>
        <w:tc>
          <w:tcPr>
            <w:tcW w:w="3354" w:type="dxa"/>
          </w:tcPr>
          <w:p w14:paraId="639952EB"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Dieunelson Dorcelus</w:t>
            </w:r>
          </w:p>
        </w:tc>
        <w:tc>
          <w:tcPr>
            <w:tcW w:w="2924" w:type="dxa"/>
          </w:tcPr>
          <w:p w14:paraId="0C0EFFC7"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Raphael Betti</w:t>
            </w:r>
          </w:p>
        </w:tc>
      </w:tr>
    </w:tbl>
    <w:p w14:paraId="4CDD5292" w14:textId="67542F9C" w:rsidR="00965B26" w:rsidRDefault="00965B26">
      <w:pPr>
        <w:rPr>
          <w:ins w:id="34" w:author="Marie-Agnes Peraldi" w:date="2020-03-26T10:45:00Z"/>
        </w:rPr>
      </w:pPr>
      <w:ins w:id="35" w:author="Marie-Agnes Peraldi" w:date="2020-03-26T10:38:00Z">
        <w:r>
          <w:t xml:space="preserve">Circuit et </w:t>
        </w:r>
        <w:proofErr w:type="spellStart"/>
        <w:r>
          <w:t>a</w:t>
        </w:r>
      </w:ins>
      <w:ins w:id="36" w:author="Marie-Agnes Peraldi" w:date="2020-03-26T10:39:00Z">
        <w:r>
          <w:t>rduino</w:t>
        </w:r>
      </w:ins>
      <w:proofErr w:type="spellEnd"/>
      <w:ins w:id="37" w:author="Marie-Agnes Peraldi" w:date="2020-03-26T10:45:00Z">
        <w:r w:rsidR="001E0C0D">
          <w:t xml:space="preserve"> : </w:t>
        </w:r>
      </w:ins>
      <w:ins w:id="38" w:author="Marie-Agnes Peraldi" w:date="2020-03-26T10:39:00Z">
        <w:r>
          <w:t>Capteurs</w:t>
        </w:r>
      </w:ins>
      <w:ins w:id="39" w:author="Marie-Agnes Peraldi" w:date="2020-03-26T10:40:00Z">
        <w:r>
          <w:t>/ actionneurs</w:t>
        </w:r>
      </w:ins>
      <w:ins w:id="40" w:author="Marie-Agnes Peraldi" w:date="2020-03-26T10:39:00Z">
        <w:r>
          <w:t xml:space="preserve"> testés </w:t>
        </w:r>
      </w:ins>
      <w:ins w:id="41" w:author="Marie-Agnes Peraldi" w:date="2020-03-26T10:40:00Z">
        <w:r>
          <w:t xml:space="preserve">lecture en mode </w:t>
        </w:r>
        <w:proofErr w:type="spellStart"/>
        <w:r>
          <w:t>stream</w:t>
        </w:r>
        <w:proofErr w:type="spellEnd"/>
        <w:r>
          <w:t xml:space="preserve"> avec </w:t>
        </w:r>
        <w:proofErr w:type="spellStart"/>
        <w:r>
          <w:t>sépartion</w:t>
        </w:r>
        <w:proofErr w:type="spellEnd"/>
        <w:r>
          <w:t xml:space="preserve"> par des ; avec une </w:t>
        </w:r>
      </w:ins>
      <w:ins w:id="42" w:author="Marie-Agnes Peraldi" w:date="2020-03-26T10:41:00Z">
        <w:r>
          <w:t xml:space="preserve">périodicité </w:t>
        </w:r>
        <w:proofErr w:type="spellStart"/>
        <w:r>
          <w:t>paramètrable</w:t>
        </w:r>
        <w:proofErr w:type="spellEnd"/>
        <w:r>
          <w:t xml:space="preserve"> </w:t>
        </w:r>
      </w:ins>
      <w:ins w:id="43" w:author="Marie-Agnes Peraldi" w:date="2020-03-26T10:40:00Z">
        <w:r>
          <w:t xml:space="preserve">pour les capteurs </w:t>
        </w:r>
      </w:ins>
      <w:ins w:id="44" w:author="Marie-Agnes Peraldi" w:date="2020-03-26T10:44:00Z">
        <w:r w:rsidR="001E0C0D">
          <w:t>Prévoir une alerte sur seuil de niveau d’eau ou de températ</w:t>
        </w:r>
      </w:ins>
      <w:ins w:id="45" w:author="Marie-Agnes Peraldi" w:date="2020-03-26T10:45:00Z">
        <w:r w:rsidR="001E0C0D">
          <w:t xml:space="preserve">ure </w:t>
        </w:r>
      </w:ins>
    </w:p>
    <w:p w14:paraId="6DCF7F27" w14:textId="26FF3570" w:rsidR="001E0C0D" w:rsidRDefault="001E0C0D">
      <w:pPr>
        <w:rPr>
          <w:ins w:id="46" w:author="Marie-Agnes Peraldi" w:date="2020-03-26T10:48:00Z"/>
        </w:rPr>
      </w:pPr>
      <w:ins w:id="47" w:author="Marie-Agnes Peraldi" w:date="2020-03-26T10:45:00Z">
        <w:r>
          <w:t xml:space="preserve">Virtualisation et communication : le broker est prêt. Un </w:t>
        </w:r>
      </w:ins>
      <w:proofErr w:type="spellStart"/>
      <w:ins w:id="48" w:author="Marie-Agnes Peraldi" w:date="2020-03-26T10:46:00Z">
        <w:r>
          <w:t>mosquitto</w:t>
        </w:r>
      </w:ins>
      <w:proofErr w:type="spellEnd"/>
      <w:ins w:id="49" w:author="Marie-Agnes Peraldi" w:date="2020-03-26T10:45:00Z">
        <w:r>
          <w:t xml:space="preserve"> sécurisé</w:t>
        </w:r>
      </w:ins>
      <w:ins w:id="50" w:author="Marie-Agnes Peraldi" w:date="2020-03-26T10:46:00Z">
        <w:r>
          <w:t xml:space="preserve"> avec mot de passe et certificat </w:t>
        </w:r>
        <w:proofErr w:type="gramStart"/>
        <w:r>
          <w:t xml:space="preserve">sécurisé </w:t>
        </w:r>
      </w:ins>
      <w:ins w:id="51" w:author="Marie-Agnes Peraldi" w:date="2020-03-26T10:47:00Z">
        <w:r>
          <w:t>.</w:t>
        </w:r>
        <w:proofErr w:type="gramEnd"/>
        <w:r>
          <w:t xml:space="preserve"> C’est fait avec docker compose. Vous allez mettre dans le </w:t>
        </w:r>
        <w:proofErr w:type="spellStart"/>
        <w:r>
          <w:t>githu</w:t>
        </w:r>
      </w:ins>
      <w:ins w:id="52" w:author="Marie-Agnes Peraldi" w:date="2020-03-26T10:48:00Z">
        <w:r>
          <w:t>b</w:t>
        </w:r>
        <w:proofErr w:type="spellEnd"/>
        <w:r>
          <w:t xml:space="preserve"> une doc qui décrit ce qui sera automatique et manuel. </w:t>
        </w:r>
      </w:ins>
      <w:proofErr w:type="gramStart"/>
      <w:ins w:id="53" w:author="Marie-Agnes Peraldi" w:date="2020-03-26T10:49:00Z">
        <w:r>
          <w:t>Ca</w:t>
        </w:r>
        <w:proofErr w:type="gramEnd"/>
        <w:r>
          <w:t xml:space="preserve"> permet une connexion au broker dans l’intranet </w:t>
        </w:r>
      </w:ins>
      <w:ins w:id="54" w:author="Marie-Agnes Peraldi" w:date="2020-03-26T10:50:00Z">
        <w:r>
          <w:t xml:space="preserve">avec mot de passe et depuis l’extérieur utiliser un certificat </w:t>
        </w:r>
      </w:ins>
    </w:p>
    <w:p w14:paraId="71DC0E39" w14:textId="5F78D8C0" w:rsidR="001E0C0D" w:rsidRDefault="00854857">
      <w:pPr>
        <w:rPr>
          <w:ins w:id="55" w:author="Marie-Agnes Peraldi" w:date="2020-03-26T11:18:00Z"/>
        </w:rPr>
      </w:pPr>
      <w:ins w:id="56" w:author="Marie-Agnes Peraldi" w:date="2020-03-26T11:17:00Z">
        <w:r>
          <w:rPr>
            <w:noProof/>
          </w:rPr>
          <w:drawing>
            <wp:inline distT="0" distB="0" distL="0" distR="0" wp14:anchorId="5CD3BA8F" wp14:editId="228EEF2A">
              <wp:extent cx="5753100" cy="2657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ins>
    </w:p>
    <w:p w14:paraId="3A202574" w14:textId="67FD1334" w:rsidR="00854857" w:rsidRDefault="00854857">
      <w:pPr>
        <w:rPr>
          <w:ins w:id="57" w:author="Marie-Agnes Peraldi" w:date="2020-03-26T11:18:00Z"/>
        </w:rPr>
      </w:pPr>
      <w:ins w:id="58" w:author="Marie-Agnes Peraldi" w:date="2020-03-26T11:18:00Z">
        <w:r>
          <w:t>Partie : web et mobile</w:t>
        </w:r>
      </w:ins>
    </w:p>
    <w:p w14:paraId="72D69F35" w14:textId="0B9FBB3A" w:rsidR="00854857" w:rsidRDefault="00854857">
      <w:pPr>
        <w:rPr>
          <w:ins w:id="59" w:author="Marie-Agnes Peraldi" w:date="2020-03-26T11:18:00Z"/>
        </w:rPr>
      </w:pPr>
      <w:ins w:id="60" w:author="Marie-Agnes Peraldi" w:date="2020-03-26T11:18:00Z">
        <w:r>
          <w:t xml:space="preserve">Web api route ? </w:t>
        </w:r>
      </w:ins>
    </w:p>
    <w:p w14:paraId="09DE690E" w14:textId="1065214B" w:rsidR="00854857" w:rsidRDefault="00854857">
      <w:pPr>
        <w:rPr>
          <w:ins w:id="61" w:author="Marie-Agnes Peraldi" w:date="2020-03-26T11:30:00Z"/>
        </w:rPr>
      </w:pPr>
      <w:ins w:id="62" w:author="Marie-Agnes Peraldi" w:date="2020-03-26T11:18:00Z">
        <w:r>
          <w:t xml:space="preserve">Brain capable </w:t>
        </w:r>
      </w:ins>
      <w:ins w:id="63" w:author="Marie-Agnes Peraldi" w:date="2020-03-26T11:20:00Z">
        <w:r>
          <w:t>d’</w:t>
        </w:r>
      </w:ins>
      <w:ins w:id="64" w:author="Marie-Agnes Peraldi" w:date="2020-03-26T11:22:00Z">
        <w:r>
          <w:t>écouter</w:t>
        </w:r>
      </w:ins>
      <w:ins w:id="65" w:author="Marie-Agnes Peraldi" w:date="2020-03-26T11:20:00Z">
        <w:r>
          <w:t xml:space="preserve"> sur un po</w:t>
        </w:r>
      </w:ins>
      <w:ins w:id="66" w:author="Marie-Agnes Peraldi" w:date="2020-03-26T11:21:00Z">
        <w:r>
          <w:t xml:space="preserve">rt et retransmettre l’info </w:t>
        </w:r>
      </w:ins>
      <w:proofErr w:type="gramStart"/>
      <w:ins w:id="67" w:author="Marie-Agnes Peraldi" w:date="2020-03-26T11:22:00Z">
        <w:r>
          <w:t xml:space="preserve">par </w:t>
        </w:r>
      </w:ins>
      <w:ins w:id="68" w:author="Marie-Agnes Peraldi" w:date="2020-03-26T11:21:00Z">
        <w:r>
          <w:t xml:space="preserve"> </w:t>
        </w:r>
        <w:proofErr w:type="spellStart"/>
        <w:r>
          <w:t>l’arduino</w:t>
        </w:r>
        <w:proofErr w:type="spellEnd"/>
        <w:proofErr w:type="gramEnd"/>
        <w:r>
          <w:t xml:space="preserve"> </w:t>
        </w:r>
      </w:ins>
      <w:ins w:id="69" w:author="Marie-Agnes Peraldi" w:date="2020-03-26T11:29:00Z">
        <w:r w:rsidR="000F47B2">
          <w:t xml:space="preserve">Pour le moment le </w:t>
        </w:r>
        <w:proofErr w:type="spellStart"/>
        <w:r w:rsidR="000F47B2">
          <w:t>réseu</w:t>
        </w:r>
        <w:proofErr w:type="spellEnd"/>
        <w:r w:rsidR="000F47B2">
          <w:t xml:space="preserve"> de neurones est </w:t>
        </w:r>
        <w:proofErr w:type="spellStart"/>
        <w:r w:rsidR="000F47B2">
          <w:t>staique</w:t>
        </w:r>
        <w:proofErr w:type="spellEnd"/>
        <w:r w:rsidR="000F47B2">
          <w:t xml:space="preserve"> et les neurone composant sont écrasés à chaque </w:t>
        </w:r>
        <w:proofErr w:type="spellStart"/>
        <w:r w:rsidR="000F47B2">
          <w:t>stream</w:t>
        </w:r>
        <w:proofErr w:type="spellEnd"/>
        <w:r w:rsidR="000F47B2">
          <w:t xml:space="preserve"> de données. </w:t>
        </w:r>
      </w:ins>
    </w:p>
    <w:p w14:paraId="12BAE615" w14:textId="6ED61EDD" w:rsidR="000F47B2" w:rsidRDefault="000F47B2">
      <w:ins w:id="70" w:author="Marie-Agnes Peraldi" w:date="2020-03-26T11:30:00Z">
        <w:r>
          <w:lastRenderedPageBreak/>
          <w:t xml:space="preserve">Code est dans </w:t>
        </w:r>
      </w:ins>
    </w:p>
    <w:sectPr w:rsidR="000F4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5F6"/>
    <w:multiLevelType w:val="hybridMultilevel"/>
    <w:tmpl w:val="3968D50A"/>
    <w:lvl w:ilvl="0" w:tplc="1F62399A">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3177D2"/>
    <w:multiLevelType w:val="hybridMultilevel"/>
    <w:tmpl w:val="0D2EE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C0F4E"/>
    <w:multiLevelType w:val="hybridMultilevel"/>
    <w:tmpl w:val="E09C788C"/>
    <w:lvl w:ilvl="0" w:tplc="82C2EB92">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Agnes Peraldi">
    <w15:presenceInfo w15:providerId="AD" w15:userId="S::Marie-Agnes.PERALDI@unice.fr::87533b8b-583a-43dc-b7a4-b2ecddf6f54f"/>
  </w15:person>
  <w15:person w15:author="Eric Harkat">
    <w15:presenceInfo w15:providerId="Windows Live" w15:userId="b3a6f5f830536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D4"/>
    <w:rsid w:val="00081DD4"/>
    <w:rsid w:val="000F47B2"/>
    <w:rsid w:val="0011315A"/>
    <w:rsid w:val="001E0C0D"/>
    <w:rsid w:val="001E13E5"/>
    <w:rsid w:val="00205CE4"/>
    <w:rsid w:val="00240175"/>
    <w:rsid w:val="002615C2"/>
    <w:rsid w:val="00321E1C"/>
    <w:rsid w:val="003C028E"/>
    <w:rsid w:val="00411225"/>
    <w:rsid w:val="007419F1"/>
    <w:rsid w:val="00806696"/>
    <w:rsid w:val="00854857"/>
    <w:rsid w:val="00965B26"/>
    <w:rsid w:val="00BE393C"/>
    <w:rsid w:val="00C71508"/>
    <w:rsid w:val="00CA1DBD"/>
    <w:rsid w:val="00E3103B"/>
    <w:rsid w:val="00E97EA3"/>
    <w:rsid w:val="00F02849"/>
    <w:rsid w:val="00FE1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9655"/>
  <w15:chartTrackingRefBased/>
  <w15:docId w15:val="{EC8FB17E-F2CF-4FF1-B09E-36DC1BBD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103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315A"/>
    <w:pPr>
      <w:ind w:left="720"/>
      <w:contextualSpacing/>
    </w:pPr>
  </w:style>
  <w:style w:type="table" w:styleId="Grilledutableau">
    <w:name w:val="Table Grid"/>
    <w:basedOn w:val="TableauNormal"/>
    <w:uiPriority w:val="39"/>
    <w:rsid w:val="00261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7419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176615">
      <w:bodyDiv w:val="1"/>
      <w:marLeft w:val="0"/>
      <w:marRight w:val="0"/>
      <w:marTop w:val="0"/>
      <w:marBottom w:val="0"/>
      <w:divBdr>
        <w:top w:val="none" w:sz="0" w:space="0" w:color="auto"/>
        <w:left w:val="none" w:sz="0" w:space="0" w:color="auto"/>
        <w:bottom w:val="none" w:sz="0" w:space="0" w:color="auto"/>
        <w:right w:val="none" w:sz="0" w:space="0" w:color="auto"/>
      </w:divBdr>
    </w:div>
    <w:div w:id="905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824</Words>
  <Characters>4535</Characters>
  <Application>Microsoft Office Word</Application>
  <DocSecurity>4</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HARKAT Eric</dc:creator>
  <cp:keywords/>
  <dc:description/>
  <cp:lastModifiedBy>Eric Harkat</cp:lastModifiedBy>
  <cp:revision>2</cp:revision>
  <dcterms:created xsi:type="dcterms:W3CDTF">2020-03-26T15:10:00Z</dcterms:created>
  <dcterms:modified xsi:type="dcterms:W3CDTF">2020-03-26T15:10:00Z</dcterms:modified>
</cp:coreProperties>
</file>